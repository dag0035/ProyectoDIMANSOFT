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EF417" w14:textId="77777777" w:rsidR="00C9473C" w:rsidRDefault="000A3923" w:rsidP="000A3923">
      <w:pPr>
        <w:jc w:val="center"/>
      </w:pPr>
      <w:r>
        <w:rPr>
          <w:rFonts w:ascii="Helvetica" w:hAnsi="Helvetica" w:cs="Helvetica"/>
          <w:noProof/>
          <w:lang w:eastAsia="es-ES_tradnl"/>
        </w:rPr>
        <w:drawing>
          <wp:inline distT="0" distB="0" distL="0" distR="0" wp14:anchorId="6DA41A96" wp14:editId="4B9CCDAC">
            <wp:extent cx="3661289" cy="401768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0731" cy="4028047"/>
                    </a:xfrm>
                    <a:prstGeom prst="rect">
                      <a:avLst/>
                    </a:prstGeom>
                    <a:noFill/>
                    <a:ln>
                      <a:noFill/>
                    </a:ln>
                  </pic:spPr>
                </pic:pic>
              </a:graphicData>
            </a:graphic>
          </wp:inline>
        </w:drawing>
      </w:r>
    </w:p>
    <w:p w14:paraId="4E86F6F0" w14:textId="77777777" w:rsidR="000A3923" w:rsidRDefault="000A3923" w:rsidP="000A3923">
      <w:pPr>
        <w:jc w:val="center"/>
      </w:pPr>
    </w:p>
    <w:p w14:paraId="2ABC3433" w14:textId="77777777" w:rsidR="000A3923" w:rsidRPr="000A3923" w:rsidRDefault="000A3923" w:rsidP="000A3923">
      <w:pPr>
        <w:rPr>
          <w:color w:val="4472C4" w:themeColor="accent1"/>
          <w:sz w:val="40"/>
        </w:rPr>
      </w:pPr>
    </w:p>
    <w:p w14:paraId="112B484B" w14:textId="77777777" w:rsidR="000A3923" w:rsidRDefault="000A3923" w:rsidP="000A3923">
      <w:pPr>
        <w:rPr>
          <w:color w:val="4472C4" w:themeColor="accent1"/>
          <w:sz w:val="40"/>
        </w:rPr>
      </w:pPr>
    </w:p>
    <w:p w14:paraId="44812ED3" w14:textId="77777777" w:rsidR="000A3923" w:rsidRPr="000A3923" w:rsidRDefault="000A3923" w:rsidP="000A3923">
      <w:pPr>
        <w:rPr>
          <w:color w:val="4472C4" w:themeColor="accent1"/>
          <w:sz w:val="48"/>
        </w:rPr>
      </w:pPr>
      <w:r w:rsidRPr="000A3923">
        <w:rPr>
          <w:color w:val="4472C4" w:themeColor="accent1"/>
          <w:sz w:val="48"/>
        </w:rPr>
        <w:t xml:space="preserve">Diseño y mantenimiento de software </w:t>
      </w:r>
    </w:p>
    <w:p w14:paraId="2AEE3CBB" w14:textId="77777777" w:rsidR="000A3923" w:rsidRPr="000A3923" w:rsidRDefault="000A3923" w:rsidP="000A3923">
      <w:pPr>
        <w:rPr>
          <w:color w:val="4472C4" w:themeColor="accent1"/>
          <w:sz w:val="48"/>
        </w:rPr>
      </w:pPr>
      <w:r w:rsidRPr="000A3923">
        <w:rPr>
          <w:color w:val="4472C4" w:themeColor="accent1"/>
          <w:sz w:val="48"/>
        </w:rPr>
        <w:t>Memoria del proyecto.</w:t>
      </w:r>
    </w:p>
    <w:p w14:paraId="109C90E0" w14:textId="77777777" w:rsidR="000A3923" w:rsidRDefault="000A3923" w:rsidP="000A3923">
      <w:pPr>
        <w:rPr>
          <w:color w:val="4472C4" w:themeColor="accent1"/>
          <w:sz w:val="40"/>
        </w:rPr>
      </w:pPr>
    </w:p>
    <w:p w14:paraId="616EAB07" w14:textId="1993F2C4" w:rsidR="00483938" w:rsidRDefault="000A3923" w:rsidP="000A3923">
      <w:pPr>
        <w:rPr>
          <w:color w:val="4472C4" w:themeColor="accent1"/>
          <w:sz w:val="40"/>
        </w:rPr>
      </w:pPr>
      <w:r>
        <w:rPr>
          <w:color w:val="4472C4" w:themeColor="accent1"/>
          <w:sz w:val="40"/>
        </w:rPr>
        <w:t>Marcos Orive Izarra</w:t>
      </w:r>
    </w:p>
    <w:p w14:paraId="5BD514F4" w14:textId="77777777" w:rsidR="00483938" w:rsidRDefault="00483938">
      <w:pPr>
        <w:rPr>
          <w:color w:val="4472C4" w:themeColor="accent1"/>
          <w:sz w:val="40"/>
        </w:rPr>
      </w:pPr>
      <w:r>
        <w:rPr>
          <w:color w:val="4472C4" w:themeColor="accent1"/>
          <w:sz w:val="40"/>
        </w:rPr>
        <w:br w:type="page"/>
      </w:r>
    </w:p>
    <w:p w14:paraId="7A012922" w14:textId="513F3481" w:rsidR="00483938" w:rsidRDefault="00483938" w:rsidP="00483938">
      <w:pPr>
        <w:jc w:val="center"/>
        <w:rPr>
          <w:color w:val="4472C4" w:themeColor="accent1"/>
          <w:sz w:val="72"/>
        </w:rPr>
      </w:pPr>
      <w:r w:rsidRPr="00483938">
        <w:rPr>
          <w:color w:val="4472C4" w:themeColor="accent1"/>
          <w:sz w:val="72"/>
        </w:rPr>
        <w:lastRenderedPageBreak/>
        <w:t>Índice</w:t>
      </w:r>
      <w:bookmarkStart w:id="0" w:name="_GoBack"/>
      <w:bookmarkEnd w:id="0"/>
    </w:p>
    <w:sdt>
      <w:sdtPr>
        <w:rPr>
          <w:lang w:val="es-ES"/>
        </w:rPr>
        <w:id w:val="963927240"/>
        <w:docPartObj>
          <w:docPartGallery w:val="Table of Contents"/>
          <w:docPartUnique/>
        </w:docPartObj>
      </w:sdtPr>
      <w:sdtEndPr>
        <w:rPr>
          <w:rFonts w:asciiTheme="minorHAnsi" w:eastAsiaTheme="minorHAnsi" w:hAnsiTheme="minorHAnsi" w:cstheme="minorBidi"/>
          <w:noProof/>
          <w:color w:val="auto"/>
          <w:sz w:val="24"/>
          <w:szCs w:val="24"/>
          <w:lang w:val="es-ES_tradnl" w:eastAsia="en-US"/>
        </w:rPr>
      </w:sdtEndPr>
      <w:sdtContent>
        <w:p w14:paraId="46D8F572" w14:textId="279FEC30" w:rsidR="00EA6E3F" w:rsidRDefault="00EA6E3F" w:rsidP="00551A3E">
          <w:pPr>
            <w:pStyle w:val="TtulodeTDC"/>
            <w:jc w:val="center"/>
            <w:pPrChange w:id="1" w:author="Marcos Orive Izarra" w:date="2017-11-26T20:00:00Z">
              <w:pPr>
                <w:pStyle w:val="TtulodeTDC"/>
              </w:pPr>
            </w:pPrChange>
          </w:pPr>
          <w:r>
            <w:rPr>
              <w:lang w:val="es-ES"/>
            </w:rPr>
            <w:t>Tabla de contenido</w:t>
          </w:r>
        </w:p>
        <w:p w14:paraId="63FB5A32" w14:textId="77777777" w:rsidR="00665B62" w:rsidRDefault="00EA6E3F">
          <w:pPr>
            <w:pStyle w:val="TDC1"/>
            <w:tabs>
              <w:tab w:val="left" w:pos="480"/>
              <w:tab w:val="right" w:leader="dot" w:pos="8488"/>
            </w:tabs>
            <w:rPr>
              <w:rFonts w:eastAsiaTheme="minorEastAsia"/>
              <w:b w:val="0"/>
              <w:bCs w:val="0"/>
              <w:noProof/>
              <w:lang w:eastAsia="es-ES_tradnl"/>
            </w:rPr>
          </w:pPr>
          <w:r>
            <w:rPr>
              <w:b w:val="0"/>
              <w:bCs w:val="0"/>
            </w:rPr>
            <w:fldChar w:fldCharType="begin"/>
          </w:r>
          <w:r>
            <w:instrText>TOC \o "1-3" \h \z \u</w:instrText>
          </w:r>
          <w:r>
            <w:rPr>
              <w:b w:val="0"/>
              <w:bCs w:val="0"/>
            </w:rPr>
            <w:fldChar w:fldCharType="separate"/>
          </w:r>
          <w:hyperlink w:anchor="_Toc499489747" w:history="1">
            <w:r w:rsidR="00665B62" w:rsidRPr="00490509">
              <w:rPr>
                <w:rStyle w:val="Hipervnculo"/>
                <w:noProof/>
              </w:rPr>
              <w:t>1.</w:t>
            </w:r>
            <w:r w:rsidR="00665B62">
              <w:rPr>
                <w:rFonts w:eastAsiaTheme="minorEastAsia"/>
                <w:b w:val="0"/>
                <w:bCs w:val="0"/>
                <w:noProof/>
                <w:lang w:eastAsia="es-ES_tradnl"/>
              </w:rPr>
              <w:tab/>
            </w:r>
            <w:r w:rsidR="00665B62" w:rsidRPr="00490509">
              <w:rPr>
                <w:rStyle w:val="Hipervnculo"/>
                <w:noProof/>
              </w:rPr>
              <w:t>Introducción</w:t>
            </w:r>
            <w:r w:rsidR="00665B62">
              <w:rPr>
                <w:noProof/>
                <w:webHidden/>
              </w:rPr>
              <w:tab/>
            </w:r>
            <w:r w:rsidR="00665B62">
              <w:rPr>
                <w:noProof/>
                <w:webHidden/>
              </w:rPr>
              <w:fldChar w:fldCharType="begin"/>
            </w:r>
            <w:r w:rsidR="00665B62">
              <w:rPr>
                <w:noProof/>
                <w:webHidden/>
              </w:rPr>
              <w:instrText xml:space="preserve"> PAGEREF _Toc499489747 \h </w:instrText>
            </w:r>
            <w:r w:rsidR="00665B62">
              <w:rPr>
                <w:noProof/>
                <w:webHidden/>
              </w:rPr>
            </w:r>
            <w:r w:rsidR="00665B62">
              <w:rPr>
                <w:noProof/>
                <w:webHidden/>
              </w:rPr>
              <w:fldChar w:fldCharType="separate"/>
            </w:r>
            <w:r w:rsidR="00665B62">
              <w:rPr>
                <w:noProof/>
                <w:webHidden/>
              </w:rPr>
              <w:t>3</w:t>
            </w:r>
            <w:r w:rsidR="00665B62">
              <w:rPr>
                <w:noProof/>
                <w:webHidden/>
              </w:rPr>
              <w:fldChar w:fldCharType="end"/>
            </w:r>
          </w:hyperlink>
        </w:p>
        <w:p w14:paraId="3CC01205" w14:textId="77777777" w:rsidR="00665B62" w:rsidRDefault="00665B62">
          <w:pPr>
            <w:pStyle w:val="TDC1"/>
            <w:tabs>
              <w:tab w:val="left" w:pos="480"/>
              <w:tab w:val="right" w:leader="dot" w:pos="8488"/>
            </w:tabs>
            <w:rPr>
              <w:rFonts w:eastAsiaTheme="minorEastAsia"/>
              <w:b w:val="0"/>
              <w:bCs w:val="0"/>
              <w:noProof/>
              <w:lang w:eastAsia="es-ES_tradnl"/>
            </w:rPr>
          </w:pPr>
          <w:hyperlink w:anchor="_Toc499489748" w:history="1">
            <w:r w:rsidRPr="00490509">
              <w:rPr>
                <w:rStyle w:val="Hipervnculo"/>
                <w:noProof/>
              </w:rPr>
              <w:t>2.</w:t>
            </w:r>
            <w:r>
              <w:rPr>
                <w:rFonts w:eastAsiaTheme="minorEastAsia"/>
                <w:b w:val="0"/>
                <w:bCs w:val="0"/>
                <w:noProof/>
                <w:lang w:eastAsia="es-ES_tradnl"/>
              </w:rPr>
              <w:tab/>
            </w:r>
            <w:r w:rsidRPr="00490509">
              <w:rPr>
                <w:rStyle w:val="Hipervnculo"/>
                <w:noProof/>
              </w:rPr>
              <w:t>Diagrama de clases</w:t>
            </w:r>
            <w:r>
              <w:rPr>
                <w:noProof/>
                <w:webHidden/>
              </w:rPr>
              <w:tab/>
            </w:r>
            <w:r>
              <w:rPr>
                <w:noProof/>
                <w:webHidden/>
              </w:rPr>
              <w:fldChar w:fldCharType="begin"/>
            </w:r>
            <w:r>
              <w:rPr>
                <w:noProof/>
                <w:webHidden/>
              </w:rPr>
              <w:instrText xml:space="preserve"> PAGEREF _Toc499489748 \h </w:instrText>
            </w:r>
            <w:r>
              <w:rPr>
                <w:noProof/>
                <w:webHidden/>
              </w:rPr>
            </w:r>
            <w:r>
              <w:rPr>
                <w:noProof/>
                <w:webHidden/>
              </w:rPr>
              <w:fldChar w:fldCharType="separate"/>
            </w:r>
            <w:r>
              <w:rPr>
                <w:noProof/>
                <w:webHidden/>
              </w:rPr>
              <w:t>3</w:t>
            </w:r>
            <w:r>
              <w:rPr>
                <w:noProof/>
                <w:webHidden/>
              </w:rPr>
              <w:fldChar w:fldCharType="end"/>
            </w:r>
          </w:hyperlink>
        </w:p>
        <w:p w14:paraId="2F802C33" w14:textId="77777777" w:rsidR="00665B62" w:rsidRDefault="00665B62">
          <w:pPr>
            <w:pStyle w:val="TDC1"/>
            <w:tabs>
              <w:tab w:val="left" w:pos="480"/>
              <w:tab w:val="right" w:leader="dot" w:pos="8488"/>
            </w:tabs>
            <w:rPr>
              <w:rFonts w:eastAsiaTheme="minorEastAsia"/>
              <w:b w:val="0"/>
              <w:bCs w:val="0"/>
              <w:noProof/>
              <w:lang w:eastAsia="es-ES_tradnl"/>
            </w:rPr>
          </w:pPr>
          <w:hyperlink w:anchor="_Toc499489749" w:history="1">
            <w:r w:rsidRPr="00490509">
              <w:rPr>
                <w:rStyle w:val="Hipervnculo"/>
                <w:noProof/>
              </w:rPr>
              <w:t>3.</w:t>
            </w:r>
            <w:r>
              <w:rPr>
                <w:rFonts w:eastAsiaTheme="minorEastAsia"/>
                <w:b w:val="0"/>
                <w:bCs w:val="0"/>
                <w:noProof/>
                <w:lang w:eastAsia="es-ES_tradnl"/>
              </w:rPr>
              <w:tab/>
            </w:r>
            <w:r w:rsidRPr="00490509">
              <w:rPr>
                <w:rStyle w:val="Hipervnculo"/>
                <w:noProof/>
              </w:rPr>
              <w:t>Patrones Utilizados</w:t>
            </w:r>
            <w:r>
              <w:rPr>
                <w:noProof/>
                <w:webHidden/>
              </w:rPr>
              <w:tab/>
            </w:r>
            <w:r>
              <w:rPr>
                <w:noProof/>
                <w:webHidden/>
              </w:rPr>
              <w:fldChar w:fldCharType="begin"/>
            </w:r>
            <w:r>
              <w:rPr>
                <w:noProof/>
                <w:webHidden/>
              </w:rPr>
              <w:instrText xml:space="preserve"> PAGEREF _Toc499489749 \h </w:instrText>
            </w:r>
            <w:r>
              <w:rPr>
                <w:noProof/>
                <w:webHidden/>
              </w:rPr>
            </w:r>
            <w:r>
              <w:rPr>
                <w:noProof/>
                <w:webHidden/>
              </w:rPr>
              <w:fldChar w:fldCharType="separate"/>
            </w:r>
            <w:r>
              <w:rPr>
                <w:noProof/>
                <w:webHidden/>
              </w:rPr>
              <w:t>4</w:t>
            </w:r>
            <w:r>
              <w:rPr>
                <w:noProof/>
                <w:webHidden/>
              </w:rPr>
              <w:fldChar w:fldCharType="end"/>
            </w:r>
          </w:hyperlink>
        </w:p>
        <w:p w14:paraId="632C66F5" w14:textId="77777777" w:rsidR="00665B62" w:rsidRDefault="00665B62">
          <w:pPr>
            <w:pStyle w:val="TDC2"/>
            <w:tabs>
              <w:tab w:val="right" w:leader="dot" w:pos="8488"/>
            </w:tabs>
            <w:rPr>
              <w:rFonts w:eastAsiaTheme="minorEastAsia"/>
              <w:b w:val="0"/>
              <w:bCs w:val="0"/>
              <w:noProof/>
              <w:sz w:val="24"/>
              <w:szCs w:val="24"/>
              <w:lang w:eastAsia="es-ES_tradnl"/>
            </w:rPr>
          </w:pPr>
          <w:hyperlink w:anchor="_Toc499489750" w:history="1">
            <w:r w:rsidRPr="00490509">
              <w:rPr>
                <w:rStyle w:val="Hipervnculo"/>
                <w:noProof/>
              </w:rPr>
              <w:t>Fachada:</w:t>
            </w:r>
            <w:r>
              <w:rPr>
                <w:noProof/>
                <w:webHidden/>
              </w:rPr>
              <w:tab/>
            </w:r>
            <w:r>
              <w:rPr>
                <w:noProof/>
                <w:webHidden/>
              </w:rPr>
              <w:fldChar w:fldCharType="begin"/>
            </w:r>
            <w:r>
              <w:rPr>
                <w:noProof/>
                <w:webHidden/>
              </w:rPr>
              <w:instrText xml:space="preserve"> PAGEREF _Toc499489750 \h </w:instrText>
            </w:r>
            <w:r>
              <w:rPr>
                <w:noProof/>
                <w:webHidden/>
              </w:rPr>
            </w:r>
            <w:r>
              <w:rPr>
                <w:noProof/>
                <w:webHidden/>
              </w:rPr>
              <w:fldChar w:fldCharType="separate"/>
            </w:r>
            <w:r>
              <w:rPr>
                <w:noProof/>
                <w:webHidden/>
              </w:rPr>
              <w:t>4</w:t>
            </w:r>
            <w:r>
              <w:rPr>
                <w:noProof/>
                <w:webHidden/>
              </w:rPr>
              <w:fldChar w:fldCharType="end"/>
            </w:r>
          </w:hyperlink>
        </w:p>
        <w:p w14:paraId="3976BB51" w14:textId="77777777" w:rsidR="00665B62" w:rsidRDefault="00665B62">
          <w:pPr>
            <w:pStyle w:val="TDC2"/>
            <w:tabs>
              <w:tab w:val="right" w:leader="dot" w:pos="8488"/>
            </w:tabs>
            <w:rPr>
              <w:rFonts w:eastAsiaTheme="minorEastAsia"/>
              <w:b w:val="0"/>
              <w:bCs w:val="0"/>
              <w:noProof/>
              <w:sz w:val="24"/>
              <w:szCs w:val="24"/>
              <w:lang w:eastAsia="es-ES_tradnl"/>
            </w:rPr>
          </w:pPr>
          <w:hyperlink w:anchor="_Toc499489751" w:history="1">
            <w:r w:rsidRPr="00490509">
              <w:rPr>
                <w:rStyle w:val="Hipervnculo"/>
                <w:noProof/>
              </w:rPr>
              <w:t>Singleton:</w:t>
            </w:r>
            <w:r>
              <w:rPr>
                <w:noProof/>
                <w:webHidden/>
              </w:rPr>
              <w:tab/>
            </w:r>
            <w:r>
              <w:rPr>
                <w:noProof/>
                <w:webHidden/>
              </w:rPr>
              <w:fldChar w:fldCharType="begin"/>
            </w:r>
            <w:r>
              <w:rPr>
                <w:noProof/>
                <w:webHidden/>
              </w:rPr>
              <w:instrText xml:space="preserve"> PAGEREF _Toc499489751 \h </w:instrText>
            </w:r>
            <w:r>
              <w:rPr>
                <w:noProof/>
                <w:webHidden/>
              </w:rPr>
            </w:r>
            <w:r>
              <w:rPr>
                <w:noProof/>
                <w:webHidden/>
              </w:rPr>
              <w:fldChar w:fldCharType="separate"/>
            </w:r>
            <w:r>
              <w:rPr>
                <w:noProof/>
                <w:webHidden/>
              </w:rPr>
              <w:t>4</w:t>
            </w:r>
            <w:r>
              <w:rPr>
                <w:noProof/>
                <w:webHidden/>
              </w:rPr>
              <w:fldChar w:fldCharType="end"/>
            </w:r>
          </w:hyperlink>
        </w:p>
        <w:p w14:paraId="1AFCE500" w14:textId="77777777" w:rsidR="00665B62" w:rsidRDefault="00665B62">
          <w:pPr>
            <w:pStyle w:val="TDC1"/>
            <w:tabs>
              <w:tab w:val="left" w:pos="480"/>
              <w:tab w:val="right" w:leader="dot" w:pos="8488"/>
            </w:tabs>
            <w:rPr>
              <w:rFonts w:eastAsiaTheme="minorEastAsia"/>
              <w:b w:val="0"/>
              <w:bCs w:val="0"/>
              <w:noProof/>
              <w:lang w:eastAsia="es-ES_tradnl"/>
            </w:rPr>
          </w:pPr>
          <w:hyperlink w:anchor="_Toc499489752" w:history="1">
            <w:r w:rsidRPr="00490509">
              <w:rPr>
                <w:rStyle w:val="Hipervnculo"/>
                <w:noProof/>
              </w:rPr>
              <w:t>4.</w:t>
            </w:r>
            <w:r>
              <w:rPr>
                <w:rFonts w:eastAsiaTheme="minorEastAsia"/>
                <w:b w:val="0"/>
                <w:bCs w:val="0"/>
                <w:noProof/>
                <w:lang w:eastAsia="es-ES_tradnl"/>
              </w:rPr>
              <w:tab/>
            </w:r>
            <w:r w:rsidRPr="00490509">
              <w:rPr>
                <w:rStyle w:val="Hipervnculo"/>
                <w:noProof/>
              </w:rPr>
              <w:t>Buenas prácticas</w:t>
            </w:r>
            <w:r>
              <w:rPr>
                <w:noProof/>
                <w:webHidden/>
              </w:rPr>
              <w:tab/>
            </w:r>
            <w:r>
              <w:rPr>
                <w:noProof/>
                <w:webHidden/>
              </w:rPr>
              <w:fldChar w:fldCharType="begin"/>
            </w:r>
            <w:r>
              <w:rPr>
                <w:noProof/>
                <w:webHidden/>
              </w:rPr>
              <w:instrText xml:space="preserve"> PAGEREF _Toc499489752 \h </w:instrText>
            </w:r>
            <w:r>
              <w:rPr>
                <w:noProof/>
                <w:webHidden/>
              </w:rPr>
            </w:r>
            <w:r>
              <w:rPr>
                <w:noProof/>
                <w:webHidden/>
              </w:rPr>
              <w:fldChar w:fldCharType="separate"/>
            </w:r>
            <w:r>
              <w:rPr>
                <w:noProof/>
                <w:webHidden/>
              </w:rPr>
              <w:t>4</w:t>
            </w:r>
            <w:r>
              <w:rPr>
                <w:noProof/>
                <w:webHidden/>
              </w:rPr>
              <w:fldChar w:fldCharType="end"/>
            </w:r>
          </w:hyperlink>
        </w:p>
        <w:p w14:paraId="72E9EAEB" w14:textId="77777777" w:rsidR="00665B62" w:rsidRDefault="00665B62">
          <w:pPr>
            <w:pStyle w:val="TDC2"/>
            <w:tabs>
              <w:tab w:val="right" w:leader="dot" w:pos="8488"/>
            </w:tabs>
            <w:rPr>
              <w:rFonts w:eastAsiaTheme="minorEastAsia"/>
              <w:b w:val="0"/>
              <w:bCs w:val="0"/>
              <w:noProof/>
              <w:sz w:val="24"/>
              <w:szCs w:val="24"/>
              <w:lang w:eastAsia="es-ES_tradnl"/>
            </w:rPr>
          </w:pPr>
          <w:hyperlink w:anchor="_Toc499489753" w:history="1">
            <w:r w:rsidRPr="00490509">
              <w:rPr>
                <w:rStyle w:val="Hipervnculo"/>
                <w:noProof/>
              </w:rPr>
              <w:t>Documentación:</w:t>
            </w:r>
            <w:r>
              <w:rPr>
                <w:noProof/>
                <w:webHidden/>
              </w:rPr>
              <w:tab/>
            </w:r>
            <w:r>
              <w:rPr>
                <w:noProof/>
                <w:webHidden/>
              </w:rPr>
              <w:fldChar w:fldCharType="begin"/>
            </w:r>
            <w:r>
              <w:rPr>
                <w:noProof/>
                <w:webHidden/>
              </w:rPr>
              <w:instrText xml:space="preserve"> PAGEREF _Toc499489753 \h </w:instrText>
            </w:r>
            <w:r>
              <w:rPr>
                <w:noProof/>
                <w:webHidden/>
              </w:rPr>
            </w:r>
            <w:r>
              <w:rPr>
                <w:noProof/>
                <w:webHidden/>
              </w:rPr>
              <w:fldChar w:fldCharType="separate"/>
            </w:r>
            <w:r>
              <w:rPr>
                <w:noProof/>
                <w:webHidden/>
              </w:rPr>
              <w:t>4</w:t>
            </w:r>
            <w:r>
              <w:rPr>
                <w:noProof/>
                <w:webHidden/>
              </w:rPr>
              <w:fldChar w:fldCharType="end"/>
            </w:r>
          </w:hyperlink>
        </w:p>
        <w:p w14:paraId="12E622E0" w14:textId="77777777" w:rsidR="00665B62" w:rsidRDefault="00665B62">
          <w:pPr>
            <w:pStyle w:val="TDC2"/>
            <w:tabs>
              <w:tab w:val="right" w:leader="dot" w:pos="8488"/>
            </w:tabs>
            <w:rPr>
              <w:rFonts w:eastAsiaTheme="minorEastAsia"/>
              <w:b w:val="0"/>
              <w:bCs w:val="0"/>
              <w:noProof/>
              <w:sz w:val="24"/>
              <w:szCs w:val="24"/>
              <w:lang w:eastAsia="es-ES_tradnl"/>
            </w:rPr>
          </w:pPr>
          <w:hyperlink w:anchor="_Toc499489754" w:history="1">
            <w:r w:rsidRPr="00490509">
              <w:rPr>
                <w:rStyle w:val="Hipervnculo"/>
                <w:noProof/>
              </w:rPr>
              <w:t>Métodos cortos:</w:t>
            </w:r>
            <w:r>
              <w:rPr>
                <w:noProof/>
                <w:webHidden/>
              </w:rPr>
              <w:tab/>
            </w:r>
            <w:r>
              <w:rPr>
                <w:noProof/>
                <w:webHidden/>
              </w:rPr>
              <w:fldChar w:fldCharType="begin"/>
            </w:r>
            <w:r>
              <w:rPr>
                <w:noProof/>
                <w:webHidden/>
              </w:rPr>
              <w:instrText xml:space="preserve"> PAGEREF _Toc499489754 \h </w:instrText>
            </w:r>
            <w:r>
              <w:rPr>
                <w:noProof/>
                <w:webHidden/>
              </w:rPr>
            </w:r>
            <w:r>
              <w:rPr>
                <w:noProof/>
                <w:webHidden/>
              </w:rPr>
              <w:fldChar w:fldCharType="separate"/>
            </w:r>
            <w:r>
              <w:rPr>
                <w:noProof/>
                <w:webHidden/>
              </w:rPr>
              <w:t>4</w:t>
            </w:r>
            <w:r>
              <w:rPr>
                <w:noProof/>
                <w:webHidden/>
              </w:rPr>
              <w:fldChar w:fldCharType="end"/>
            </w:r>
          </w:hyperlink>
        </w:p>
        <w:p w14:paraId="21D49543" w14:textId="77777777" w:rsidR="00665B62" w:rsidRDefault="00665B62">
          <w:pPr>
            <w:pStyle w:val="TDC1"/>
            <w:tabs>
              <w:tab w:val="left" w:pos="480"/>
              <w:tab w:val="right" w:leader="dot" w:pos="8488"/>
            </w:tabs>
            <w:rPr>
              <w:rFonts w:eastAsiaTheme="minorEastAsia"/>
              <w:b w:val="0"/>
              <w:bCs w:val="0"/>
              <w:noProof/>
              <w:lang w:eastAsia="es-ES_tradnl"/>
            </w:rPr>
          </w:pPr>
          <w:hyperlink w:anchor="_Toc499489755" w:history="1">
            <w:r w:rsidRPr="00490509">
              <w:rPr>
                <w:rStyle w:val="Hipervnculo"/>
                <w:noProof/>
              </w:rPr>
              <w:t>5.</w:t>
            </w:r>
            <w:r>
              <w:rPr>
                <w:rFonts w:eastAsiaTheme="minorEastAsia"/>
                <w:b w:val="0"/>
                <w:bCs w:val="0"/>
                <w:noProof/>
                <w:lang w:eastAsia="es-ES_tradnl"/>
              </w:rPr>
              <w:tab/>
            </w:r>
            <w:r w:rsidRPr="00490509">
              <w:rPr>
                <w:rStyle w:val="Hipervnculo"/>
                <w:noProof/>
              </w:rPr>
              <w:t>De cara a la segunda entrega</w:t>
            </w:r>
            <w:r>
              <w:rPr>
                <w:noProof/>
                <w:webHidden/>
              </w:rPr>
              <w:tab/>
            </w:r>
            <w:r>
              <w:rPr>
                <w:noProof/>
                <w:webHidden/>
              </w:rPr>
              <w:fldChar w:fldCharType="begin"/>
            </w:r>
            <w:r>
              <w:rPr>
                <w:noProof/>
                <w:webHidden/>
              </w:rPr>
              <w:instrText xml:space="preserve"> PAGEREF _Toc499489755 \h </w:instrText>
            </w:r>
            <w:r>
              <w:rPr>
                <w:noProof/>
                <w:webHidden/>
              </w:rPr>
            </w:r>
            <w:r>
              <w:rPr>
                <w:noProof/>
                <w:webHidden/>
              </w:rPr>
              <w:fldChar w:fldCharType="separate"/>
            </w:r>
            <w:r>
              <w:rPr>
                <w:noProof/>
                <w:webHidden/>
              </w:rPr>
              <w:t>5</w:t>
            </w:r>
            <w:r>
              <w:rPr>
                <w:noProof/>
                <w:webHidden/>
              </w:rPr>
              <w:fldChar w:fldCharType="end"/>
            </w:r>
          </w:hyperlink>
        </w:p>
        <w:p w14:paraId="736EF36B" w14:textId="77777777" w:rsidR="00665B62" w:rsidRDefault="00665B62">
          <w:pPr>
            <w:pStyle w:val="TDC2"/>
            <w:tabs>
              <w:tab w:val="right" w:leader="dot" w:pos="8488"/>
            </w:tabs>
            <w:rPr>
              <w:rFonts w:eastAsiaTheme="minorEastAsia"/>
              <w:b w:val="0"/>
              <w:bCs w:val="0"/>
              <w:noProof/>
              <w:sz w:val="24"/>
              <w:szCs w:val="24"/>
              <w:lang w:eastAsia="es-ES_tradnl"/>
            </w:rPr>
          </w:pPr>
          <w:hyperlink w:anchor="_Toc499489756" w:history="1">
            <w:r w:rsidRPr="00490509">
              <w:rPr>
                <w:rStyle w:val="Hipervnculo"/>
                <w:noProof/>
              </w:rPr>
              <w:t>Completar la documentación:</w:t>
            </w:r>
            <w:r>
              <w:rPr>
                <w:noProof/>
                <w:webHidden/>
              </w:rPr>
              <w:tab/>
            </w:r>
            <w:r>
              <w:rPr>
                <w:noProof/>
                <w:webHidden/>
              </w:rPr>
              <w:fldChar w:fldCharType="begin"/>
            </w:r>
            <w:r>
              <w:rPr>
                <w:noProof/>
                <w:webHidden/>
              </w:rPr>
              <w:instrText xml:space="preserve"> PAGEREF _Toc499489756 \h </w:instrText>
            </w:r>
            <w:r>
              <w:rPr>
                <w:noProof/>
                <w:webHidden/>
              </w:rPr>
            </w:r>
            <w:r>
              <w:rPr>
                <w:noProof/>
                <w:webHidden/>
              </w:rPr>
              <w:fldChar w:fldCharType="separate"/>
            </w:r>
            <w:r>
              <w:rPr>
                <w:noProof/>
                <w:webHidden/>
              </w:rPr>
              <w:t>5</w:t>
            </w:r>
            <w:r>
              <w:rPr>
                <w:noProof/>
                <w:webHidden/>
              </w:rPr>
              <w:fldChar w:fldCharType="end"/>
            </w:r>
          </w:hyperlink>
        </w:p>
        <w:p w14:paraId="027D4609" w14:textId="77777777" w:rsidR="00665B62" w:rsidRDefault="00665B62">
          <w:pPr>
            <w:pStyle w:val="TDC2"/>
            <w:tabs>
              <w:tab w:val="right" w:leader="dot" w:pos="8488"/>
            </w:tabs>
            <w:rPr>
              <w:rFonts w:eastAsiaTheme="minorEastAsia"/>
              <w:b w:val="0"/>
              <w:bCs w:val="0"/>
              <w:noProof/>
              <w:sz w:val="24"/>
              <w:szCs w:val="24"/>
              <w:lang w:eastAsia="es-ES_tradnl"/>
            </w:rPr>
          </w:pPr>
          <w:hyperlink w:anchor="_Toc499489757" w:history="1">
            <w:r w:rsidRPr="00490509">
              <w:rPr>
                <w:rStyle w:val="Hipervnculo"/>
                <w:noProof/>
              </w:rPr>
              <w:t>Implementar más patrones:</w:t>
            </w:r>
            <w:r>
              <w:rPr>
                <w:noProof/>
                <w:webHidden/>
              </w:rPr>
              <w:tab/>
            </w:r>
            <w:r>
              <w:rPr>
                <w:noProof/>
                <w:webHidden/>
              </w:rPr>
              <w:fldChar w:fldCharType="begin"/>
            </w:r>
            <w:r>
              <w:rPr>
                <w:noProof/>
                <w:webHidden/>
              </w:rPr>
              <w:instrText xml:space="preserve"> PAGEREF _Toc499489757 \h </w:instrText>
            </w:r>
            <w:r>
              <w:rPr>
                <w:noProof/>
                <w:webHidden/>
              </w:rPr>
            </w:r>
            <w:r>
              <w:rPr>
                <w:noProof/>
                <w:webHidden/>
              </w:rPr>
              <w:fldChar w:fldCharType="separate"/>
            </w:r>
            <w:r>
              <w:rPr>
                <w:noProof/>
                <w:webHidden/>
              </w:rPr>
              <w:t>5</w:t>
            </w:r>
            <w:r>
              <w:rPr>
                <w:noProof/>
                <w:webHidden/>
              </w:rPr>
              <w:fldChar w:fldCharType="end"/>
            </w:r>
          </w:hyperlink>
        </w:p>
        <w:p w14:paraId="0C4CE8FD" w14:textId="34AB3869" w:rsidR="00EA6E3F" w:rsidRDefault="00EA6E3F">
          <w:r>
            <w:rPr>
              <w:b/>
              <w:bCs/>
              <w:noProof/>
            </w:rPr>
            <w:fldChar w:fldCharType="end"/>
          </w:r>
        </w:p>
      </w:sdtContent>
    </w:sdt>
    <w:p w14:paraId="24653451" w14:textId="77777777" w:rsidR="00EA6E3F" w:rsidRDefault="00EA6E3F" w:rsidP="00483938">
      <w:pPr>
        <w:jc w:val="center"/>
        <w:rPr>
          <w:color w:val="4472C4" w:themeColor="accent1"/>
          <w:sz w:val="72"/>
        </w:rPr>
      </w:pPr>
    </w:p>
    <w:p w14:paraId="00CE2823" w14:textId="77777777" w:rsidR="00483938" w:rsidRDefault="00483938">
      <w:pPr>
        <w:rPr>
          <w:color w:val="4472C4" w:themeColor="accent1"/>
          <w:sz w:val="72"/>
        </w:rPr>
      </w:pPr>
      <w:r>
        <w:rPr>
          <w:color w:val="4472C4" w:themeColor="accent1"/>
          <w:sz w:val="72"/>
        </w:rPr>
        <w:br w:type="page"/>
      </w:r>
    </w:p>
    <w:p w14:paraId="6596476E" w14:textId="626DDEB8" w:rsidR="000A3923" w:rsidRDefault="00483938" w:rsidP="00EA6E3F">
      <w:pPr>
        <w:pStyle w:val="Ttulo1"/>
      </w:pPr>
      <w:bookmarkStart w:id="2" w:name="_Toc499489747"/>
      <w:r>
        <w:t>Introducción</w:t>
      </w:r>
      <w:bookmarkEnd w:id="2"/>
    </w:p>
    <w:p w14:paraId="3FCF3441" w14:textId="0AF8F446" w:rsidR="001B1C3C" w:rsidRDefault="00906A36" w:rsidP="00B42E38">
      <w:r>
        <w:t xml:space="preserve">Como parte de la asignatura de </w:t>
      </w:r>
      <w:r w:rsidR="009D2B11">
        <w:t>Diseño y mantenimiento de software hemos tenido que diseñar una apli</w:t>
      </w:r>
      <w:r w:rsidR="000310F3">
        <w:t>c</w:t>
      </w:r>
      <w:r w:rsidR="009D2B11">
        <w:t>ación para gestionar la lista de la compra.</w:t>
      </w:r>
      <w:r w:rsidR="00557B6E">
        <w:t xml:space="preserve"> </w:t>
      </w:r>
      <w:r w:rsidR="001B1C3C">
        <w:br/>
      </w:r>
      <w:r w:rsidR="00A93288">
        <w:t>El objetivo de esta memoria es recopilar el uso de buenas prácticas y patrones de diseño a la hora de desarrollar la aplicació</w:t>
      </w:r>
      <w:r w:rsidR="001B1C3C">
        <w:t>n pedida, de forma que se facilite la corrección al profesor.</w:t>
      </w:r>
    </w:p>
    <w:p w14:paraId="2870D772" w14:textId="77DC5354" w:rsidR="00B42E38" w:rsidRDefault="00906A36" w:rsidP="00906A36">
      <w:pPr>
        <w:pStyle w:val="Ttulo1"/>
      </w:pPr>
      <w:bookmarkStart w:id="3" w:name="_Toc499489748"/>
      <w:r>
        <w:t>Diagrama de clases</w:t>
      </w:r>
      <w:bookmarkEnd w:id="3"/>
    </w:p>
    <w:p w14:paraId="0BBFD8BB" w14:textId="6FD8BB2D" w:rsidR="001B1C3C" w:rsidRDefault="001B1C3C" w:rsidP="001B1C3C">
      <w:r>
        <w:t>Lo primero que quiero m</w:t>
      </w:r>
      <w:r w:rsidR="00D71487">
        <w:t xml:space="preserve">ostrar es el diagrama de clases, así se puede ver de forma sencilla y gráfica </w:t>
      </w:r>
      <w:r w:rsidR="00D71487">
        <w:t>como he estructu</w:t>
      </w:r>
      <w:r w:rsidR="00D71487">
        <w:t>rado la aplicación.</w:t>
      </w:r>
    </w:p>
    <w:p w14:paraId="758B807A" w14:textId="40394E62" w:rsidR="000225A5" w:rsidRDefault="005E6908" w:rsidP="00DF47C0">
      <w:r>
        <w:rPr>
          <w:noProof/>
          <w:lang w:eastAsia="es-ES_tradnl"/>
        </w:rPr>
        <w:drawing>
          <wp:anchor distT="0" distB="0" distL="114300" distR="114300" simplePos="0" relativeHeight="251658240" behindDoc="0" locked="0" layoutInCell="1" allowOverlap="1" wp14:anchorId="12CF15EB" wp14:editId="129AB192">
            <wp:simplePos x="0" y="0"/>
            <wp:positionH relativeFrom="column">
              <wp:posOffset>-800100</wp:posOffset>
            </wp:positionH>
            <wp:positionV relativeFrom="paragraph">
              <wp:posOffset>223520</wp:posOffset>
            </wp:positionV>
            <wp:extent cx="7082155" cy="5401945"/>
            <wp:effectExtent l="0" t="0" r="0" b="0"/>
            <wp:wrapTopAndBottom/>
            <wp:docPr id="2" name="Imagen 2" descr="../../Dropbox/Universidad/zCuarto/Primer%20cuatrimestre/DIMANSOFT/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Universidad/zCuarto/Primer%20cuatrimestre/DIMANSOFT/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2155" cy="5401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27FFD2" w14:textId="49FB6DB8" w:rsidR="00B42E38" w:rsidRPr="00DF47C0" w:rsidRDefault="00B42E38" w:rsidP="00DF47C0">
      <w:pPr>
        <w:pStyle w:val="Ttulo1"/>
      </w:pPr>
      <w:bookmarkStart w:id="4" w:name="_Toc499489749"/>
      <w:r>
        <w:t>Patrones Utilizados</w:t>
      </w:r>
      <w:bookmarkEnd w:id="4"/>
    </w:p>
    <w:p w14:paraId="08C11775" w14:textId="20A1CCA9" w:rsidR="001B1C3C" w:rsidRDefault="001B1C3C" w:rsidP="00DF47C0">
      <w:bookmarkStart w:id="5" w:name="_Toc499489750"/>
      <w:r w:rsidRPr="003B4B40">
        <w:rPr>
          <w:rStyle w:val="Ttulo2Car"/>
        </w:rPr>
        <w:t>F</w:t>
      </w:r>
      <w:r w:rsidR="00DF47C0" w:rsidRPr="003B4B40">
        <w:rPr>
          <w:rStyle w:val="Ttulo2Car"/>
        </w:rPr>
        <w:t>achada:</w:t>
      </w:r>
      <w:bookmarkEnd w:id="5"/>
      <w:r w:rsidR="00DF47C0">
        <w:t xml:space="preserve"> </w:t>
      </w:r>
      <w:r w:rsidR="008B534E">
        <w:t>Probablemente uno de los patrones con aplicación más sencilla en nuestro caso.</w:t>
      </w:r>
      <w:r w:rsidR="003B4B40">
        <w:t xml:space="preserve"> Al tener un sistema de almacenamiento (que además debe poder admitir distintos sistemas de almacenamiento en el futuro) estaba claro que íbamos </w:t>
      </w:r>
      <w:r w:rsidR="00101EBC">
        <w:t>a necesitar una fachada. En esta</w:t>
      </w:r>
      <w:r w:rsidR="003B4B40">
        <w:t xml:space="preserve"> clase la clase “</w:t>
      </w:r>
      <w:proofErr w:type="spellStart"/>
      <w:r w:rsidR="003B4B40">
        <w:t>StorageFacade</w:t>
      </w:r>
      <w:proofErr w:type="spellEnd"/>
      <w:r w:rsidR="003B4B40">
        <w:t>” hace de fachada para el sistema de almacenamiento, dentro del paquete “Storage”.</w:t>
      </w:r>
      <w:r w:rsidR="003B3D91">
        <w:t xml:space="preserve"> </w:t>
      </w:r>
      <w:r w:rsidR="00101EBC">
        <w:br/>
      </w:r>
      <w:r w:rsidR="003B3D91">
        <w:t>Por otro lado, la clase “</w:t>
      </w:r>
      <w:proofErr w:type="spellStart"/>
      <w:r w:rsidR="003B3D91">
        <w:t>ListManager</w:t>
      </w:r>
      <w:proofErr w:type="spellEnd"/>
      <w:r w:rsidR="003B3D91">
        <w:t>” hace también de fachada, pero esta vez para el paquete “</w:t>
      </w:r>
      <w:proofErr w:type="spellStart"/>
      <w:r w:rsidR="003B3D91">
        <w:t>Model</w:t>
      </w:r>
      <w:proofErr w:type="spellEnd"/>
      <w:r w:rsidR="003B3D91">
        <w:t>”. De forma que si cambiase el modelo de datos (de forma no muy muy significativa, claro) no haría falta cambiar la implementación del cliente que use “</w:t>
      </w:r>
      <w:proofErr w:type="spellStart"/>
      <w:r w:rsidR="003B3D91">
        <w:t>ListManager</w:t>
      </w:r>
      <w:proofErr w:type="spellEnd"/>
      <w:r w:rsidR="003B3D91">
        <w:t>”.</w:t>
      </w:r>
    </w:p>
    <w:p w14:paraId="72AD9E78" w14:textId="28130BCC" w:rsidR="001B1C3C" w:rsidRDefault="001B1C3C" w:rsidP="001B1C3C">
      <w:bookmarkStart w:id="6" w:name="_Toc499489751"/>
      <w:proofErr w:type="spellStart"/>
      <w:r w:rsidRPr="008B6106">
        <w:rPr>
          <w:rStyle w:val="Ttulo2Car"/>
        </w:rPr>
        <w:t>Singleton</w:t>
      </w:r>
      <w:proofErr w:type="spellEnd"/>
      <w:r w:rsidR="001C216E" w:rsidRPr="008B6106">
        <w:rPr>
          <w:rStyle w:val="Ttulo2Car"/>
        </w:rPr>
        <w:t>:</w:t>
      </w:r>
      <w:bookmarkEnd w:id="6"/>
      <w:r w:rsidR="001C216E">
        <w:t xml:space="preserve"> </w:t>
      </w:r>
      <w:r>
        <w:t xml:space="preserve"> </w:t>
      </w:r>
      <w:r w:rsidR="0058214B">
        <w:t xml:space="preserve">El patrón fachado </w:t>
      </w:r>
      <w:r w:rsidR="006B50EA">
        <w:t xml:space="preserve">y </w:t>
      </w:r>
      <w:proofErr w:type="spellStart"/>
      <w:r w:rsidR="006B50EA">
        <w:t>singleton</w:t>
      </w:r>
      <w:proofErr w:type="spellEnd"/>
      <w:r w:rsidR="006B50EA">
        <w:t xml:space="preserve"> van casi de la mano, de forma que una fachada </w:t>
      </w:r>
      <w:r w:rsidR="008B6106">
        <w:t xml:space="preserve">es </w:t>
      </w:r>
      <w:proofErr w:type="gramStart"/>
      <w:r w:rsidR="008B6106">
        <w:t>bueno</w:t>
      </w:r>
      <w:proofErr w:type="gramEnd"/>
      <w:r w:rsidR="008B6106">
        <w:t xml:space="preserve"> que solo tenga una instancia. De esta forma, las clases “</w:t>
      </w:r>
      <w:proofErr w:type="spellStart"/>
      <w:r w:rsidR="008B6106">
        <w:t>ListaManager</w:t>
      </w:r>
      <w:proofErr w:type="spellEnd"/>
      <w:r w:rsidR="008B6106">
        <w:t>” y “</w:t>
      </w:r>
      <w:proofErr w:type="spellStart"/>
      <w:r w:rsidR="008B6106">
        <w:t>StorageFacade</w:t>
      </w:r>
      <w:proofErr w:type="spellEnd"/>
      <w:r w:rsidR="008B6106">
        <w:t xml:space="preserve">” son </w:t>
      </w:r>
      <w:proofErr w:type="spellStart"/>
      <w:r w:rsidR="008B6106">
        <w:t>Singleton</w:t>
      </w:r>
      <w:proofErr w:type="spellEnd"/>
      <w:r w:rsidR="008B6106">
        <w:t xml:space="preserve">. (Aunque he olvidado anotarlo en el diagrama de clases) </w:t>
      </w:r>
    </w:p>
    <w:p w14:paraId="7180DDCA" w14:textId="77777777" w:rsidR="00DF47C0" w:rsidRDefault="00DF47C0" w:rsidP="001B1C3C"/>
    <w:p w14:paraId="77C98691" w14:textId="5B0C7691" w:rsidR="00DF47C0" w:rsidRDefault="00DF47C0" w:rsidP="00AB6FDE">
      <w:pPr>
        <w:pStyle w:val="Ttulo1"/>
      </w:pPr>
      <w:bookmarkStart w:id="7" w:name="_Toc499489752"/>
      <w:r>
        <w:t>Buenas prácticas</w:t>
      </w:r>
      <w:bookmarkEnd w:id="7"/>
    </w:p>
    <w:p w14:paraId="51418EB4" w14:textId="7A922CC2" w:rsidR="00DF47C0" w:rsidRDefault="000758DE" w:rsidP="001B1C3C">
      <w:bookmarkStart w:id="8" w:name="_Toc499489753"/>
      <w:r w:rsidRPr="001C0571">
        <w:rPr>
          <w:rStyle w:val="Ttulo2Car"/>
        </w:rPr>
        <w:t>Documentación</w:t>
      </w:r>
      <w:r w:rsidR="00565285" w:rsidRPr="001C0571">
        <w:rPr>
          <w:rStyle w:val="Ttulo2Car"/>
        </w:rPr>
        <w:t>:</w:t>
      </w:r>
      <w:bookmarkEnd w:id="8"/>
      <w:r w:rsidR="00565285">
        <w:t xml:space="preserve"> Es una </w:t>
      </w:r>
      <w:r w:rsidR="00DF201B">
        <w:t>de la práctica</w:t>
      </w:r>
      <w:r w:rsidR="007E44D1">
        <w:t xml:space="preserve"> que cuando empezamos la </w:t>
      </w:r>
      <w:proofErr w:type="gramStart"/>
      <w:r w:rsidR="007E44D1">
        <w:t>carrera probablemente más tediosas</w:t>
      </w:r>
      <w:proofErr w:type="gramEnd"/>
      <w:r w:rsidR="007E44D1">
        <w:t xml:space="preserve"> nos parec</w:t>
      </w:r>
      <w:r w:rsidR="00565285">
        <w:t>en y que desde luego más importantes</w:t>
      </w:r>
      <w:r w:rsidR="008609FE">
        <w:t xml:space="preserve"> son. Si bien comencé el proyecto con una muy buena intención de documentar todo, la presión y las prisas han hecho que fuera dejándolo para el final y no pudiera completarlo. </w:t>
      </w:r>
    </w:p>
    <w:p w14:paraId="578FE94E" w14:textId="77777777" w:rsidR="008609FE" w:rsidRDefault="008609FE" w:rsidP="001B1C3C"/>
    <w:p w14:paraId="60C02721" w14:textId="47847740" w:rsidR="001C0571" w:rsidRDefault="000758DE" w:rsidP="001B1C3C">
      <w:bookmarkStart w:id="9" w:name="_Toc499489754"/>
      <w:r w:rsidRPr="001C0571">
        <w:rPr>
          <w:rStyle w:val="Ttulo2Car"/>
        </w:rPr>
        <w:t xml:space="preserve">Métodos </w:t>
      </w:r>
      <w:r w:rsidR="001C0571" w:rsidRPr="001C0571">
        <w:rPr>
          <w:rStyle w:val="Ttulo2Car"/>
        </w:rPr>
        <w:t>cortos</w:t>
      </w:r>
      <w:r w:rsidR="001A4E7B" w:rsidRPr="001C0571">
        <w:rPr>
          <w:rStyle w:val="Ttulo2Car"/>
        </w:rPr>
        <w:t>:</w:t>
      </w:r>
      <w:bookmarkEnd w:id="9"/>
      <w:r w:rsidR="001A4E7B">
        <w:t xml:space="preserve"> Odio los métodos largos. </w:t>
      </w:r>
      <w:r w:rsidR="003A6633">
        <w:t xml:space="preserve">Cuando veo algo de código por ahí con muchas líneas siempre pienso en </w:t>
      </w:r>
      <w:proofErr w:type="spellStart"/>
      <w:r w:rsidR="003A6633">
        <w:t>refactorizarlo</w:t>
      </w:r>
      <w:proofErr w:type="spellEnd"/>
      <w:r w:rsidR="003A6633">
        <w:t xml:space="preserve">. En este proyecto he seguido esta máxima y </w:t>
      </w:r>
      <w:r w:rsidR="00007301">
        <w:t xml:space="preserve">a excepción del método </w:t>
      </w:r>
      <w:proofErr w:type="spellStart"/>
      <w:r w:rsidR="00007301">
        <w:t>main</w:t>
      </w:r>
      <w:proofErr w:type="spellEnd"/>
      <w:r w:rsidR="00007301">
        <w:t xml:space="preserve"> de la clase “</w:t>
      </w:r>
      <w:proofErr w:type="spellStart"/>
      <w:r w:rsidR="00007301">
        <w:t>TextMain</w:t>
      </w:r>
      <w:proofErr w:type="spellEnd"/>
      <w:r w:rsidR="00007301">
        <w:t>”</w:t>
      </w:r>
      <w:r w:rsidR="007F5783">
        <w:t>, he hecho los métodos de menos de 20 líneas.</w:t>
      </w:r>
    </w:p>
    <w:p w14:paraId="082D7717" w14:textId="05D37DC3" w:rsidR="00DF47C0" w:rsidRDefault="001C0571" w:rsidP="001C0571">
      <w:pPr>
        <w:pStyle w:val="Ttulo1"/>
      </w:pPr>
      <w:r>
        <w:br w:type="page"/>
      </w:r>
      <w:bookmarkStart w:id="10" w:name="_Toc499489755"/>
      <w:r w:rsidR="00AE5E87">
        <w:t>De cara a la segunda entrega</w:t>
      </w:r>
      <w:bookmarkEnd w:id="10"/>
    </w:p>
    <w:p w14:paraId="68282C9B" w14:textId="77777777" w:rsidR="00DF201B" w:rsidRDefault="001C0571" w:rsidP="001B1C3C">
      <w:r>
        <w:t xml:space="preserve">Principalmente hay dos cosas que quiero mejorar </w:t>
      </w:r>
      <w:r w:rsidR="00DF201B">
        <w:t xml:space="preserve">para la siguiente entrega: </w:t>
      </w:r>
    </w:p>
    <w:p w14:paraId="1F463A9C" w14:textId="77777777" w:rsidR="00ED41AC" w:rsidRDefault="00ED41AC" w:rsidP="001B1C3C"/>
    <w:p w14:paraId="42B132BE" w14:textId="00C0FB07" w:rsidR="001C216E" w:rsidRDefault="00DF201B" w:rsidP="001B1C3C">
      <w:bookmarkStart w:id="11" w:name="_Toc499489756"/>
      <w:r w:rsidRPr="00E161BC">
        <w:rPr>
          <w:rStyle w:val="Ttulo2Car"/>
        </w:rPr>
        <w:t>Completar la documentación:</w:t>
      </w:r>
      <w:bookmarkEnd w:id="11"/>
      <w:r w:rsidR="001C216E">
        <w:t xml:space="preserve"> </w:t>
      </w:r>
      <w:r w:rsidR="00E161BC">
        <w:t xml:space="preserve">Tanto para el código que me faltaba de esta primera entrega como para el código nuevo de la segunda. </w:t>
      </w:r>
    </w:p>
    <w:p w14:paraId="644346AA" w14:textId="77777777" w:rsidR="00ED41AC" w:rsidRDefault="00ED41AC" w:rsidP="001B1C3C"/>
    <w:p w14:paraId="066AF8D7" w14:textId="601EC635" w:rsidR="00E161BC" w:rsidRPr="001B1C3C" w:rsidRDefault="00E161BC" w:rsidP="001B1C3C">
      <w:bookmarkStart w:id="12" w:name="_Toc499489757"/>
      <w:r w:rsidRPr="00E161BC">
        <w:rPr>
          <w:rStyle w:val="Ttulo2Car"/>
        </w:rPr>
        <w:t>Implementar más patrones:</w:t>
      </w:r>
      <w:bookmarkEnd w:id="12"/>
      <w:r>
        <w:t xml:space="preserve">  Me parece que no he sido capaz de encontrar suficientes situaciones en las que implementar patrones dados en clase, me gustaría encontrar alguno más. De todas formas, es mejor no forzar. Si no encuentro una forma decente, aplicar un patrón de forma forzada podría tener efectos contraproducentes. </w:t>
      </w:r>
    </w:p>
    <w:sectPr w:rsidR="00E161BC" w:rsidRPr="001B1C3C" w:rsidSect="00DF109C">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0AA3C" w14:textId="77777777" w:rsidR="00D67CB4" w:rsidRDefault="00D67CB4" w:rsidP="000A3923">
      <w:pPr>
        <w:spacing w:line="240" w:lineRule="auto"/>
      </w:pPr>
      <w:r>
        <w:separator/>
      </w:r>
    </w:p>
  </w:endnote>
  <w:endnote w:type="continuationSeparator" w:id="0">
    <w:p w14:paraId="13DDE06B" w14:textId="77777777" w:rsidR="00D67CB4" w:rsidRDefault="00D67CB4" w:rsidP="000A39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6252C" w14:textId="77777777" w:rsidR="00D67CB4" w:rsidRDefault="00D67CB4" w:rsidP="000A3923">
      <w:pPr>
        <w:spacing w:line="240" w:lineRule="auto"/>
      </w:pPr>
      <w:r>
        <w:separator/>
      </w:r>
    </w:p>
  </w:footnote>
  <w:footnote w:type="continuationSeparator" w:id="0">
    <w:p w14:paraId="55AF44E4" w14:textId="77777777" w:rsidR="00D67CB4" w:rsidRDefault="00D67CB4" w:rsidP="000A392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677AA"/>
    <w:multiLevelType w:val="hybridMultilevel"/>
    <w:tmpl w:val="2C483D46"/>
    <w:lvl w:ilvl="0" w:tplc="532AD358">
      <w:start w:val="1"/>
      <w:numFmt w:val="decimal"/>
      <w:pStyle w:val="Ttulo1"/>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os Orive Izarra">
    <w15:presenceInfo w15:providerId="None" w15:userId="Marcos Orive Izar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revisionView w:markup="0"/>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923"/>
    <w:rsid w:val="00007301"/>
    <w:rsid w:val="000225A5"/>
    <w:rsid w:val="000310F3"/>
    <w:rsid w:val="000758DE"/>
    <w:rsid w:val="000A3923"/>
    <w:rsid w:val="00101EBC"/>
    <w:rsid w:val="001A4E7B"/>
    <w:rsid w:val="001B1C3C"/>
    <w:rsid w:val="001C0571"/>
    <w:rsid w:val="001C216E"/>
    <w:rsid w:val="003A6633"/>
    <w:rsid w:val="003B3D91"/>
    <w:rsid w:val="003B4B40"/>
    <w:rsid w:val="003F4F0C"/>
    <w:rsid w:val="00483938"/>
    <w:rsid w:val="00492828"/>
    <w:rsid w:val="00551A3E"/>
    <w:rsid w:val="00557B6E"/>
    <w:rsid w:val="00565285"/>
    <w:rsid w:val="0058214B"/>
    <w:rsid w:val="005E6908"/>
    <w:rsid w:val="00665B62"/>
    <w:rsid w:val="006B50EA"/>
    <w:rsid w:val="007E44D1"/>
    <w:rsid w:val="007F5783"/>
    <w:rsid w:val="008609FE"/>
    <w:rsid w:val="008B534E"/>
    <w:rsid w:val="008B6106"/>
    <w:rsid w:val="00906A36"/>
    <w:rsid w:val="009D2B11"/>
    <w:rsid w:val="00A93288"/>
    <w:rsid w:val="00AB6FDE"/>
    <w:rsid w:val="00AE5E87"/>
    <w:rsid w:val="00B42E38"/>
    <w:rsid w:val="00C9473C"/>
    <w:rsid w:val="00D67CB4"/>
    <w:rsid w:val="00D71487"/>
    <w:rsid w:val="00DF109C"/>
    <w:rsid w:val="00DF201B"/>
    <w:rsid w:val="00DF47C0"/>
    <w:rsid w:val="00E161BC"/>
    <w:rsid w:val="00EA6E3F"/>
    <w:rsid w:val="00ED41A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F8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6E3F"/>
    <w:pPr>
      <w:spacing w:line="360" w:lineRule="auto"/>
    </w:pPr>
  </w:style>
  <w:style w:type="paragraph" w:styleId="Ttulo1">
    <w:name w:val="heading 1"/>
    <w:basedOn w:val="Normal"/>
    <w:next w:val="Normal"/>
    <w:link w:val="Ttulo1Car"/>
    <w:uiPriority w:val="9"/>
    <w:qFormat/>
    <w:rsid w:val="00EA6E3F"/>
    <w:pPr>
      <w:keepNext/>
      <w:keepLines/>
      <w:numPr>
        <w:numId w:val="1"/>
      </w:numPr>
      <w:spacing w:before="240"/>
      <w:outlineLvl w:val="0"/>
    </w:pPr>
    <w:rPr>
      <w:rFonts w:asciiTheme="majorHAnsi" w:eastAsiaTheme="majorEastAsia" w:hAnsiTheme="majorHAnsi" w:cstheme="majorBidi"/>
      <w:color w:val="2F5496" w:themeColor="accent1" w:themeShade="BF"/>
      <w:sz w:val="48"/>
      <w:szCs w:val="32"/>
    </w:rPr>
  </w:style>
  <w:style w:type="paragraph" w:styleId="Ttulo2">
    <w:name w:val="heading 2"/>
    <w:basedOn w:val="Normal"/>
    <w:next w:val="Normal"/>
    <w:link w:val="Ttulo2Car"/>
    <w:uiPriority w:val="9"/>
    <w:unhideWhenUsed/>
    <w:qFormat/>
    <w:rsid w:val="00DF47C0"/>
    <w:pPr>
      <w:keepNext/>
      <w:keepLines/>
      <w:spacing w:before="40"/>
      <w:outlineLvl w:val="1"/>
    </w:pPr>
    <w:rPr>
      <w:rFonts w:asciiTheme="majorHAnsi" w:eastAsiaTheme="majorEastAsia" w:hAnsiTheme="majorHAnsi" w:cstheme="majorBidi"/>
      <w:color w:val="2F5496" w:themeColor="accent1" w:themeShade="BF"/>
      <w:sz w:val="32"/>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3923"/>
    <w:pPr>
      <w:tabs>
        <w:tab w:val="center" w:pos="4252"/>
        <w:tab w:val="right" w:pos="8504"/>
      </w:tabs>
    </w:pPr>
  </w:style>
  <w:style w:type="character" w:customStyle="1" w:styleId="EncabezadoCar">
    <w:name w:val="Encabezado Car"/>
    <w:basedOn w:val="Fuentedeprrafopredeter"/>
    <w:link w:val="Encabezado"/>
    <w:uiPriority w:val="99"/>
    <w:rsid w:val="000A3923"/>
  </w:style>
  <w:style w:type="paragraph" w:styleId="Piedepgina">
    <w:name w:val="footer"/>
    <w:basedOn w:val="Normal"/>
    <w:link w:val="PiedepginaCar"/>
    <w:uiPriority w:val="99"/>
    <w:unhideWhenUsed/>
    <w:rsid w:val="000A3923"/>
    <w:pPr>
      <w:tabs>
        <w:tab w:val="center" w:pos="4252"/>
        <w:tab w:val="right" w:pos="8504"/>
      </w:tabs>
    </w:pPr>
  </w:style>
  <w:style w:type="character" w:customStyle="1" w:styleId="PiedepginaCar">
    <w:name w:val="Pie de página Car"/>
    <w:basedOn w:val="Fuentedeprrafopredeter"/>
    <w:link w:val="Piedepgina"/>
    <w:uiPriority w:val="99"/>
    <w:rsid w:val="000A3923"/>
  </w:style>
  <w:style w:type="character" w:customStyle="1" w:styleId="Ttulo1Car">
    <w:name w:val="Título 1 Car"/>
    <w:basedOn w:val="Fuentedeprrafopredeter"/>
    <w:link w:val="Ttulo1"/>
    <w:uiPriority w:val="9"/>
    <w:rsid w:val="00EA6E3F"/>
    <w:rPr>
      <w:rFonts w:asciiTheme="majorHAnsi" w:eastAsiaTheme="majorEastAsia" w:hAnsiTheme="majorHAnsi" w:cstheme="majorBidi"/>
      <w:color w:val="2F5496" w:themeColor="accent1" w:themeShade="BF"/>
      <w:sz w:val="48"/>
      <w:szCs w:val="32"/>
    </w:rPr>
  </w:style>
  <w:style w:type="paragraph" w:styleId="TtulodeTDC">
    <w:name w:val="TOC Heading"/>
    <w:basedOn w:val="Ttulo1"/>
    <w:next w:val="Normal"/>
    <w:uiPriority w:val="39"/>
    <w:unhideWhenUsed/>
    <w:qFormat/>
    <w:rsid w:val="00EA6E3F"/>
    <w:pPr>
      <w:numPr>
        <w:numId w:val="0"/>
      </w:num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EA6E3F"/>
    <w:pPr>
      <w:spacing w:before="120"/>
    </w:pPr>
    <w:rPr>
      <w:b/>
      <w:bCs/>
    </w:rPr>
  </w:style>
  <w:style w:type="character" w:styleId="Hipervnculo">
    <w:name w:val="Hyperlink"/>
    <w:basedOn w:val="Fuentedeprrafopredeter"/>
    <w:uiPriority w:val="99"/>
    <w:unhideWhenUsed/>
    <w:rsid w:val="00EA6E3F"/>
    <w:rPr>
      <w:color w:val="0563C1" w:themeColor="hyperlink"/>
      <w:u w:val="single"/>
    </w:rPr>
  </w:style>
  <w:style w:type="paragraph" w:styleId="TDC2">
    <w:name w:val="toc 2"/>
    <w:basedOn w:val="Normal"/>
    <w:next w:val="Normal"/>
    <w:autoRedefine/>
    <w:uiPriority w:val="39"/>
    <w:unhideWhenUsed/>
    <w:rsid w:val="00EA6E3F"/>
    <w:pPr>
      <w:ind w:left="240"/>
    </w:pPr>
    <w:rPr>
      <w:b/>
      <w:bCs/>
      <w:sz w:val="22"/>
      <w:szCs w:val="22"/>
    </w:rPr>
  </w:style>
  <w:style w:type="paragraph" w:styleId="TDC3">
    <w:name w:val="toc 3"/>
    <w:basedOn w:val="Normal"/>
    <w:next w:val="Normal"/>
    <w:autoRedefine/>
    <w:uiPriority w:val="39"/>
    <w:semiHidden/>
    <w:unhideWhenUsed/>
    <w:rsid w:val="00EA6E3F"/>
    <w:pPr>
      <w:ind w:left="480"/>
    </w:pPr>
    <w:rPr>
      <w:sz w:val="22"/>
      <w:szCs w:val="22"/>
    </w:rPr>
  </w:style>
  <w:style w:type="paragraph" w:styleId="TDC4">
    <w:name w:val="toc 4"/>
    <w:basedOn w:val="Normal"/>
    <w:next w:val="Normal"/>
    <w:autoRedefine/>
    <w:uiPriority w:val="39"/>
    <w:semiHidden/>
    <w:unhideWhenUsed/>
    <w:rsid w:val="00EA6E3F"/>
    <w:pPr>
      <w:ind w:left="720"/>
    </w:pPr>
    <w:rPr>
      <w:sz w:val="20"/>
      <w:szCs w:val="20"/>
    </w:rPr>
  </w:style>
  <w:style w:type="paragraph" w:styleId="TDC5">
    <w:name w:val="toc 5"/>
    <w:basedOn w:val="Normal"/>
    <w:next w:val="Normal"/>
    <w:autoRedefine/>
    <w:uiPriority w:val="39"/>
    <w:semiHidden/>
    <w:unhideWhenUsed/>
    <w:rsid w:val="00EA6E3F"/>
    <w:pPr>
      <w:ind w:left="960"/>
    </w:pPr>
    <w:rPr>
      <w:sz w:val="20"/>
      <w:szCs w:val="20"/>
    </w:rPr>
  </w:style>
  <w:style w:type="paragraph" w:styleId="TDC6">
    <w:name w:val="toc 6"/>
    <w:basedOn w:val="Normal"/>
    <w:next w:val="Normal"/>
    <w:autoRedefine/>
    <w:uiPriority w:val="39"/>
    <w:semiHidden/>
    <w:unhideWhenUsed/>
    <w:rsid w:val="00EA6E3F"/>
    <w:pPr>
      <w:ind w:left="1200"/>
    </w:pPr>
    <w:rPr>
      <w:sz w:val="20"/>
      <w:szCs w:val="20"/>
    </w:rPr>
  </w:style>
  <w:style w:type="paragraph" w:styleId="TDC7">
    <w:name w:val="toc 7"/>
    <w:basedOn w:val="Normal"/>
    <w:next w:val="Normal"/>
    <w:autoRedefine/>
    <w:uiPriority w:val="39"/>
    <w:semiHidden/>
    <w:unhideWhenUsed/>
    <w:rsid w:val="00EA6E3F"/>
    <w:pPr>
      <w:ind w:left="1440"/>
    </w:pPr>
    <w:rPr>
      <w:sz w:val="20"/>
      <w:szCs w:val="20"/>
    </w:rPr>
  </w:style>
  <w:style w:type="paragraph" w:styleId="TDC8">
    <w:name w:val="toc 8"/>
    <w:basedOn w:val="Normal"/>
    <w:next w:val="Normal"/>
    <w:autoRedefine/>
    <w:uiPriority w:val="39"/>
    <w:semiHidden/>
    <w:unhideWhenUsed/>
    <w:rsid w:val="00EA6E3F"/>
    <w:pPr>
      <w:ind w:left="1680"/>
    </w:pPr>
    <w:rPr>
      <w:sz w:val="20"/>
      <w:szCs w:val="20"/>
    </w:rPr>
  </w:style>
  <w:style w:type="paragraph" w:styleId="TDC9">
    <w:name w:val="toc 9"/>
    <w:basedOn w:val="Normal"/>
    <w:next w:val="Normal"/>
    <w:autoRedefine/>
    <w:uiPriority w:val="39"/>
    <w:semiHidden/>
    <w:unhideWhenUsed/>
    <w:rsid w:val="00EA6E3F"/>
    <w:pPr>
      <w:ind w:left="1920"/>
    </w:pPr>
    <w:rPr>
      <w:sz w:val="20"/>
      <w:szCs w:val="20"/>
    </w:rPr>
  </w:style>
  <w:style w:type="character" w:customStyle="1" w:styleId="Ttulo2Car">
    <w:name w:val="Título 2 Car"/>
    <w:basedOn w:val="Fuentedeprrafopredeter"/>
    <w:link w:val="Ttulo2"/>
    <w:uiPriority w:val="9"/>
    <w:rsid w:val="00DF47C0"/>
    <w:rPr>
      <w:rFonts w:asciiTheme="majorHAnsi" w:eastAsiaTheme="majorEastAsia" w:hAnsiTheme="majorHAnsi" w:cstheme="majorBidi"/>
      <w:color w:val="2F5496" w:themeColor="accent1" w:themeShade="BF"/>
      <w:sz w:val="32"/>
      <w:szCs w:val="26"/>
      <w:u w:val="single"/>
    </w:rPr>
  </w:style>
  <w:style w:type="paragraph" w:styleId="Textodeglobo">
    <w:name w:val="Balloon Text"/>
    <w:basedOn w:val="Normal"/>
    <w:link w:val="TextodegloboCar"/>
    <w:uiPriority w:val="99"/>
    <w:semiHidden/>
    <w:unhideWhenUsed/>
    <w:rsid w:val="00551A3E"/>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51A3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C90B33-06FA-2A4D-B551-93D8CE7C1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565</Words>
  <Characters>3110</Characters>
  <Application>Microsoft Macintosh Word</Application>
  <DocSecurity>0</DocSecurity>
  <Lines>25</Lines>
  <Paragraphs>7</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
      <vt:lpstr>Introducción</vt:lpstr>
      <vt:lpstr>Diagrama de clases</vt:lpstr>
      <vt:lpstr>Patrones Utilizados</vt:lpstr>
      <vt:lpstr>Buenas prácticas</vt:lpstr>
      <vt:lpstr>De cara a la segunda entrega</vt:lpstr>
    </vt:vector>
  </TitlesOfParts>
  <LinksUpToDate>false</LinksUpToDate>
  <CharactersWithSpaces>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Orive Izarra</dc:creator>
  <cp:keywords/>
  <dc:description/>
  <cp:lastModifiedBy>Marcos Orive Izarra</cp:lastModifiedBy>
  <cp:revision>11</cp:revision>
  <dcterms:created xsi:type="dcterms:W3CDTF">2017-11-24T14:50:00Z</dcterms:created>
  <dcterms:modified xsi:type="dcterms:W3CDTF">2017-11-26T19:01:00Z</dcterms:modified>
</cp:coreProperties>
</file>